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34" w:rsidRDefault="00615C34" w:rsidP="00615C34">
      <w:pPr>
        <w:rPr>
          <w:rFonts w:hint="default"/>
        </w:rPr>
      </w:pPr>
      <w:r>
        <w:rPr>
          <w:lang w:val="zh-TW" w:eastAsia="zh-TW"/>
        </w:rPr>
        <w:t>更换安装包的名字：</w:t>
      </w:r>
      <w:r>
        <w:rPr>
          <w:rFonts w:ascii="Helvetica" w:hAnsi="Helvetica"/>
          <w:lang w:val="en-US"/>
        </w:rPr>
        <w:t>F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一、注册登录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a4"/>
        </w:rPr>
        <w:t>密码的设置时，虚拟键盘用带英文的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、微信登录不上去；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二、首页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</w:t>
      </w:r>
      <w:r>
        <w:rPr>
          <w:rStyle w:val="a4"/>
        </w:rPr>
        <w:t>“资讯”与“教程”轮播不自动跳转</w:t>
      </w:r>
      <w:r>
        <w:t>；</w:t>
      </w:r>
    </w:p>
    <w:p w:rsidR="00615C34" w:rsidRDefault="00615C34" w:rsidP="00615C34">
      <w:pPr>
        <w:rPr>
          <w:rFonts w:ascii="宋体" w:eastAsia="宋体" w:hAnsi="宋体" w:cs="宋体"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a4"/>
        </w:rPr>
        <w:t>推荐课程，去除右上的“更多”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</w:t>
      </w:r>
      <w:r>
        <w:rPr>
          <w:rStyle w:val="a4"/>
        </w:rPr>
        <w:t>推荐课程无法连接到详情内容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</w:t>
      </w:r>
      <w:r>
        <w:rPr>
          <w:rStyle w:val="a4"/>
        </w:rPr>
        <w:t>所有资讯类的详情，隐藏右上方的分享按钮（下一版呈现）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</w:t>
      </w:r>
      <w:r>
        <w:rPr>
          <w:rStyle w:val="a4"/>
        </w:rPr>
        <w:t>视频详情中的视频无法播放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</w:t>
      </w:r>
      <w:r>
        <w:rPr>
          <w:rStyle w:val="a4"/>
        </w:rPr>
        <w:t>点击精华闪退</w:t>
      </w:r>
      <w:r>
        <w:t>；</w:t>
      </w:r>
      <w:r>
        <w:t xml:space="preserve">-fixed by </w:t>
      </w:r>
      <w:r>
        <w:rPr>
          <w:rFonts w:eastAsia="宋体"/>
          <w:lang w:val="zh-TW" w:eastAsia="zh-TW"/>
        </w:rPr>
        <w:t>饶鹏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三、社交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、视频上传，没法测试（是否嵌入完整）；该模块可以正常测试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</w:t>
      </w:r>
      <w:r>
        <w:rPr>
          <w:rStyle w:val="a4"/>
        </w:rPr>
        <w:t>左上角的改变，不在这里体现，在用户第一次注册完，点击“关注列表”后提现，就出现一次？</w:t>
      </w:r>
      <w:r>
        <w:t xml:space="preserve"> 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、发现列表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点击用户头像，不进入雪友空间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点击空白不进入详情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不能在列表里点赞，点赞成功的提示，取消点赞的提示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不能播放视频</w:t>
      </w:r>
      <w:r>
        <w:t>；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加关注与取消关注的提示变化</w:t>
      </w:r>
      <w:r>
        <w:t>；</w:t>
      </w:r>
      <w:r>
        <w:t>-fixed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右下那个四向箭头隐藏</w:t>
      </w:r>
      <w:r>
        <w:t>。</w:t>
      </w:r>
      <w:r>
        <w:t>-fixed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、发现详情</w:t>
      </w:r>
    </w:p>
    <w:p w:rsidR="00615C34" w:rsidRDefault="00615C34" w:rsidP="00615C34">
      <w:pPr>
        <w:rPr>
          <w:rFonts w:hint="default"/>
        </w:rPr>
      </w:pPr>
      <w:r>
        <w:rPr>
          <w:rStyle w:val="a4"/>
        </w:rPr>
        <w:t>右上角的”…”先隐藏分享的功能</w:t>
      </w:r>
      <w:r>
        <w:rPr>
          <w:lang w:val="zh-TW" w:eastAsia="zh-TW"/>
        </w:rPr>
        <w:t>；</w:t>
      </w:r>
      <w:r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点击用户头像，不</w:t>
      </w:r>
      <w:proofErr w:type="gramStart"/>
      <w:r>
        <w:t>进入雪友空间</w:t>
      </w:r>
      <w:proofErr w:type="gramEnd"/>
      <w:r>
        <w:t>；</w:t>
      </w:r>
      <w:r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无法播放视频；</w:t>
      </w:r>
    </w:p>
    <w:p w:rsidR="00615C34" w:rsidRDefault="00615C34" w:rsidP="00615C34">
      <w:pPr>
        <w:rPr>
          <w:rFonts w:hint="default"/>
        </w:rPr>
      </w:pPr>
      <w:proofErr w:type="gramStart"/>
      <w:r>
        <w:t>没有雪友点评</w:t>
      </w:r>
      <w:proofErr w:type="gramEnd"/>
      <w:r>
        <w:t>；</w:t>
      </w:r>
    </w:p>
    <w:p w:rsidR="00615C34" w:rsidRPr="001E0E07" w:rsidRDefault="00615C34" w:rsidP="00615C34">
      <w:pPr>
        <w:rPr>
          <w:rFonts w:eastAsiaTheme="minorEastAsia" w:hint="default"/>
        </w:rPr>
      </w:pPr>
      <w:r>
        <w:t>点赞成功的提示，</w:t>
      </w:r>
      <w:proofErr w:type="gramStart"/>
      <w:r>
        <w:t>取消点赞的</w:t>
      </w:r>
      <w:proofErr w:type="gramEnd"/>
      <w:r>
        <w:t>提示；</w:t>
      </w:r>
      <w:r w:rsidR="001E0E07">
        <w:rPr>
          <w:rFonts w:eastAsiaTheme="minorEastAsia"/>
        </w:rPr>
        <w:t>-fi</w:t>
      </w:r>
      <w:r w:rsidR="001E0E07">
        <w:rPr>
          <w:rFonts w:eastAsiaTheme="minorEastAsia" w:hint="default"/>
        </w:rPr>
        <w:t>xed</w:t>
      </w:r>
    </w:p>
    <w:p w:rsidR="00615C34" w:rsidRPr="001E0E07" w:rsidRDefault="00615C34" w:rsidP="00615C34">
      <w:pPr>
        <w:rPr>
          <w:rFonts w:eastAsiaTheme="minorEastAsia" w:hint="default"/>
        </w:rPr>
      </w:pPr>
      <w:r>
        <w:t>教练点评的</w:t>
      </w:r>
      <w:r>
        <w:rPr>
          <w:rFonts w:ascii="Helvetica" w:hAnsi="Helvetica" w:hint="default"/>
          <w:lang w:val="zh-TW" w:eastAsia="zh-TW"/>
        </w:rPr>
        <w:t xml:space="preserve"> “</w:t>
      </w:r>
      <w:r>
        <w:t>点赞成功与取消的提醒</w:t>
      </w:r>
      <w:r>
        <w:rPr>
          <w:rFonts w:ascii="Helvetica" w:hAnsi="Helvetica" w:hint="default"/>
          <w:lang w:val="zh-TW" w:eastAsia="zh-TW"/>
        </w:rPr>
        <w:t xml:space="preserve">” </w:t>
      </w:r>
      <w:r>
        <w:t>与</w:t>
      </w:r>
      <w:r>
        <w:rPr>
          <w:rFonts w:ascii="Helvetica" w:hAnsi="Helvetica" w:hint="default"/>
          <w:lang w:val="zh-TW" w:eastAsia="zh-TW"/>
        </w:rPr>
        <w:t>“</w:t>
      </w:r>
      <w:r>
        <w:t>关注成功与取消</w:t>
      </w:r>
      <w:r>
        <w:rPr>
          <w:rFonts w:ascii="Helvetica" w:hAnsi="Helvetica" w:hint="default"/>
          <w:lang w:val="zh-TW" w:eastAsia="zh-TW"/>
        </w:rPr>
        <w:t>”</w:t>
      </w:r>
      <w:r>
        <w:t>的提醒；</w:t>
      </w:r>
      <w:r w:rsidR="001E0E07">
        <w:rPr>
          <w:rFonts w:eastAsiaTheme="minorEastAsia"/>
        </w:rPr>
        <w:t>-fix</w:t>
      </w:r>
      <w:r w:rsidR="001E0E07">
        <w:rPr>
          <w:rFonts w:eastAsiaTheme="minorEastAsia" w:hint="default"/>
        </w:rPr>
        <w:t>ed</w:t>
      </w:r>
    </w:p>
    <w:p w:rsidR="00615C34" w:rsidRDefault="00615C34" w:rsidP="00615C34">
      <w:pPr>
        <w:rPr>
          <w:rFonts w:hint="default"/>
        </w:rPr>
      </w:pPr>
      <w:r>
        <w:t>评论左侧加</w:t>
      </w:r>
      <w:proofErr w:type="gramStart"/>
      <w:r>
        <w:t>一个点赞按钮</w:t>
      </w:r>
      <w:proofErr w:type="gramEnd"/>
      <w:r>
        <w:t>，并且加入提示；</w:t>
      </w:r>
    </w:p>
    <w:p w:rsidR="00615C34" w:rsidRDefault="00615C34" w:rsidP="00615C34">
      <w:pPr>
        <w:rPr>
          <w:rFonts w:hint="default"/>
        </w:rPr>
      </w:pPr>
      <w:r>
        <w:t>输入评论内容无法发出。</w:t>
      </w:r>
    </w:p>
    <w:p w:rsidR="00615C34" w:rsidRDefault="00615C34" w:rsidP="00615C34">
      <w:pPr>
        <w:rPr>
          <w:rFonts w:hint="default"/>
        </w:rPr>
      </w:pPr>
    </w:p>
    <w:p w:rsidR="00615C34" w:rsidRPr="001E0E07" w:rsidRDefault="00615C34" w:rsidP="00615C34">
      <w:pPr>
        <w:rPr>
          <w:rFonts w:eastAsiaTheme="minorEastAsia"/>
        </w:rPr>
      </w:pPr>
      <w:r>
        <w:rPr>
          <w:rFonts w:ascii="Helvetica" w:hAnsi="Helvetica"/>
          <w:lang w:val="zh-TW" w:eastAsia="zh-TW"/>
        </w:rPr>
        <w:t>5</w:t>
      </w:r>
      <w:r>
        <w:t>、关注里的内容与发现相同进行核查。</w:t>
      </w:r>
      <w:r w:rsidR="001E0E07">
        <w:rPr>
          <w:rFonts w:eastAsiaTheme="minorEastAsia"/>
        </w:rPr>
        <w:t>-</w:t>
      </w:r>
      <w:r w:rsidR="001E0E07">
        <w:rPr>
          <w:rFonts w:eastAsiaTheme="minorEastAsia"/>
        </w:rPr>
        <w:t>可能</w:t>
      </w:r>
      <w:r w:rsidR="001E0E07">
        <w:rPr>
          <w:rFonts w:eastAsiaTheme="minorEastAsia" w:hint="default"/>
        </w:rPr>
        <w:t>关注</w:t>
      </w:r>
      <w:r w:rsidR="001E0E07">
        <w:rPr>
          <w:rFonts w:eastAsiaTheme="minorEastAsia"/>
        </w:rPr>
        <w:t>的</w:t>
      </w:r>
      <w:r w:rsidR="001E0E07">
        <w:rPr>
          <w:rFonts w:eastAsiaTheme="minorEastAsia" w:hint="default"/>
        </w:rPr>
        <w:t>人有多个视频</w:t>
      </w:r>
      <w:r w:rsidR="001E0E07">
        <w:rPr>
          <w:rFonts w:eastAsiaTheme="minorEastAsia"/>
        </w:rPr>
        <w:t xml:space="preserve"> </w:t>
      </w:r>
      <w:r w:rsidR="001E0E07">
        <w:rPr>
          <w:rFonts w:eastAsiaTheme="minorEastAsia"/>
        </w:rPr>
        <w:t>所以展示</w:t>
      </w:r>
      <w:r w:rsidR="001E0E07">
        <w:rPr>
          <w:rFonts w:eastAsiaTheme="minorEastAsia" w:hint="default"/>
        </w:rPr>
        <w:t>了多个条目</w:t>
      </w:r>
      <w:r w:rsidR="001E0E07">
        <w:rPr>
          <w:rFonts w:eastAsiaTheme="minorEastAsia"/>
        </w:rPr>
        <w:t xml:space="preserve"> </w:t>
      </w:r>
      <w:r w:rsidR="001E0E07">
        <w:rPr>
          <w:rFonts w:eastAsiaTheme="minorEastAsia"/>
        </w:rPr>
        <w:t>此处</w:t>
      </w:r>
      <w:r w:rsidR="001E0E07">
        <w:rPr>
          <w:rFonts w:eastAsiaTheme="minorEastAsia" w:hint="default"/>
        </w:rPr>
        <w:t>需要产品</w:t>
      </w:r>
      <w:r w:rsidR="001E0E07">
        <w:rPr>
          <w:rFonts w:eastAsiaTheme="minorEastAsia"/>
        </w:rPr>
        <w:t>定义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、我的关注里</w:t>
      </w:r>
    </w:p>
    <w:p w:rsidR="00615C34" w:rsidRDefault="00615C34" w:rsidP="00615C34">
      <w:pPr>
        <w:rPr>
          <w:rFonts w:hint="default"/>
        </w:rPr>
      </w:pPr>
      <w:r>
        <w:t>不能取消关注；</w:t>
      </w:r>
    </w:p>
    <w:p w:rsidR="00615C34" w:rsidRDefault="00615C34" w:rsidP="00615C34">
      <w:pPr>
        <w:rPr>
          <w:rFonts w:hint="default"/>
        </w:rPr>
      </w:pPr>
      <w:r>
        <w:t>点头像不</w:t>
      </w:r>
      <w:proofErr w:type="gramStart"/>
      <w:r>
        <w:t>进入雪友详情</w:t>
      </w:r>
      <w:proofErr w:type="gramEnd"/>
      <w:r>
        <w:t>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四、约课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en-US"/>
        </w:rPr>
        <w:t>1</w:t>
      </w:r>
      <w:r>
        <w:rPr>
          <w:lang w:val="zh-TW" w:eastAsia="zh-TW"/>
        </w:rPr>
        <w:t>、一对一</w:t>
      </w:r>
    </w:p>
    <w:p w:rsidR="00615C34" w:rsidRDefault="00615C34" w:rsidP="00615C34">
      <w:pPr>
        <w:rPr>
          <w:rFonts w:hint="default"/>
        </w:rPr>
      </w:pPr>
      <w:r>
        <w:t>五角星显示变形；</w:t>
      </w:r>
    </w:p>
    <w:p w:rsidR="00615C34" w:rsidRDefault="00615C34" w:rsidP="00615C34">
      <w:pPr>
        <w:rPr>
          <w:rFonts w:hint="default"/>
        </w:rPr>
      </w:pPr>
      <w:r>
        <w:t>教练详情中，教练特长，先隐藏视频播放；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教练详情中，学员评论里，先隐藏评价标签；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教练预约，选择日期中，已过的日期变为灰色，不能点选；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教练预约，选择日期中，教练已经背预约，不支持预约的时间，显示灰色；</w:t>
      </w:r>
    </w:p>
    <w:p w:rsidR="00615C34" w:rsidRDefault="00615C34" w:rsidP="00615C34">
      <w:pPr>
        <w:rPr>
          <w:rFonts w:hint="default"/>
        </w:rPr>
      </w:pPr>
      <w:r>
        <w:t>订单支付完成后，点击</w:t>
      </w:r>
      <w:proofErr w:type="gramStart"/>
      <w:r>
        <w:rPr>
          <w:rFonts w:ascii="Helvetica" w:hAnsi="Helvetica" w:hint="default"/>
          <w:lang w:val="zh-TW" w:eastAsia="zh-TW"/>
        </w:rPr>
        <w:t>”</w:t>
      </w:r>
      <w:proofErr w:type="gramEnd"/>
      <w:r>
        <w:t>我的预约</w:t>
      </w:r>
      <w:r>
        <w:rPr>
          <w:rFonts w:ascii="Helvetica" w:hAnsi="Helvetica" w:hint="default"/>
          <w:lang w:val="zh-TW" w:eastAsia="zh-TW"/>
        </w:rPr>
        <w:t>“</w:t>
      </w:r>
      <w:r>
        <w:t>不进行跳转。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、教练搜索</w:t>
      </w:r>
    </w:p>
    <w:p w:rsidR="00615C34" w:rsidRDefault="00615C34" w:rsidP="00615C34">
      <w:pPr>
        <w:rPr>
          <w:rFonts w:hint="default"/>
        </w:rPr>
      </w:pPr>
      <w:r>
        <w:t>输入</w:t>
      </w:r>
      <w:proofErr w:type="gramStart"/>
      <w:r>
        <w:t>完文字</w:t>
      </w:r>
      <w:proofErr w:type="gramEnd"/>
      <w:r>
        <w:t>后，无法点击虚拟键盘的确定，点击确定后，上面输入的文字消失。</w:t>
      </w:r>
      <w:r w:rsidR="00D40A19">
        <w:rPr>
          <w:lang w:val="zh-TW" w:eastAsia="zh-TW"/>
        </w:rPr>
        <w:t>-fixed</w:t>
      </w:r>
    </w:p>
    <w:p w:rsidR="00615C34" w:rsidRDefault="00615C34" w:rsidP="00615C34">
      <w:pPr>
        <w:rPr>
          <w:rFonts w:hint="default"/>
        </w:rPr>
      </w:pPr>
      <w:r>
        <w:t>无法在搜索列表中，点击关注教练。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t>五、个人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1</w:t>
      </w:r>
      <w:r>
        <w:t>、头像左右的</w:t>
      </w:r>
      <w:r>
        <w:rPr>
          <w:rFonts w:ascii="Helvetica" w:hAnsi="Helvetica" w:hint="default"/>
          <w:lang w:val="zh-TW" w:eastAsia="zh-TW"/>
        </w:rPr>
        <w:t>“</w:t>
      </w:r>
      <w:r>
        <w:t>级别</w:t>
      </w:r>
      <w:r>
        <w:rPr>
          <w:rFonts w:ascii="Helvetica" w:hAnsi="Helvetica" w:hint="default"/>
          <w:lang w:val="zh-TW" w:eastAsia="zh-TW"/>
        </w:rPr>
        <w:t>”</w:t>
      </w:r>
      <w:r>
        <w:t>与</w:t>
      </w:r>
      <w:r>
        <w:rPr>
          <w:rFonts w:ascii="Helvetica" w:hAnsi="Helvetica" w:hint="default"/>
          <w:lang w:val="zh-TW" w:eastAsia="zh-TW"/>
        </w:rPr>
        <w:t>“</w:t>
      </w:r>
      <w:r>
        <w:t>积分</w:t>
      </w:r>
      <w:r>
        <w:rPr>
          <w:rFonts w:ascii="Helvetica" w:hAnsi="Helvetica" w:hint="default"/>
          <w:lang w:val="zh-TW" w:eastAsia="zh-TW"/>
        </w:rPr>
        <w:t>”</w:t>
      </w:r>
      <w:r>
        <w:t>暂时隐藏；</w:t>
      </w: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2</w:t>
      </w:r>
      <w:r>
        <w:t>、头像后面有放大模糊效果；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3</w:t>
      </w:r>
      <w:r>
        <w:t>、系统设置中</w:t>
      </w:r>
    </w:p>
    <w:p w:rsidR="00615C34" w:rsidRDefault="00615C34" w:rsidP="00615C34">
      <w:pPr>
        <w:rPr>
          <w:rFonts w:hint="default"/>
        </w:rPr>
      </w:pPr>
      <w:r>
        <w:t>通知提醒打开或关闭，在此返回系统设置时，不保存；</w:t>
      </w:r>
    </w:p>
    <w:p w:rsidR="00615C34" w:rsidRDefault="00615C34" w:rsidP="00615C34">
      <w:pPr>
        <w:rPr>
          <w:rFonts w:hint="default"/>
        </w:rPr>
      </w:pPr>
      <w:r>
        <w:t>清除缓存，不能点选；</w:t>
      </w:r>
    </w:p>
    <w:p w:rsidR="00615C34" w:rsidRDefault="00615C34" w:rsidP="00615C34">
      <w:pPr>
        <w:rPr>
          <w:rFonts w:hint="default"/>
        </w:rPr>
      </w:pPr>
      <w:r>
        <w:t>意见反馈，不能填写；</w:t>
      </w:r>
    </w:p>
    <w:p w:rsidR="00615C34" w:rsidRDefault="00615C34" w:rsidP="00615C34">
      <w:pPr>
        <w:rPr>
          <w:rFonts w:hint="default"/>
        </w:rPr>
      </w:pPr>
      <w:r>
        <w:t>联系客服电话，点击后不播出；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4</w:t>
      </w:r>
      <w:r>
        <w:t>、编辑个人资料，无法更换头像；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5</w:t>
      </w:r>
      <w:r>
        <w:t>、会籍卡购买无法测试，高湛处理；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6</w:t>
      </w:r>
      <w:r>
        <w:t>、学习、预约、我要做教练无法测试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7</w:t>
      </w:r>
      <w:r>
        <w:t>、收藏差借口核对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  <w:r>
        <w:rPr>
          <w:rFonts w:ascii="Helvetica" w:hAnsi="Helvetica"/>
          <w:lang w:val="zh-TW" w:eastAsia="zh-TW"/>
        </w:rPr>
        <w:t>8</w:t>
      </w:r>
      <w:r>
        <w:t>、消息差借口核对</w:t>
      </w: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615C34" w:rsidRDefault="00615C34" w:rsidP="00615C34">
      <w:pPr>
        <w:rPr>
          <w:rFonts w:hint="default"/>
        </w:rPr>
      </w:pPr>
    </w:p>
    <w:p w:rsidR="00E640F3" w:rsidRPr="00615C34" w:rsidRDefault="00E640F3" w:rsidP="00615C34">
      <w:pPr>
        <w:rPr>
          <w:rFonts w:hint="default"/>
        </w:rPr>
      </w:pPr>
    </w:p>
    <w:sectPr w:rsidR="00E640F3" w:rsidRPr="00615C34" w:rsidSect="00EF3A29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B14" w:rsidRDefault="006B6B14">
      <w:pPr>
        <w:rPr>
          <w:rFonts w:hint="default"/>
        </w:rPr>
      </w:pPr>
      <w:r>
        <w:separator/>
      </w:r>
    </w:p>
  </w:endnote>
  <w:endnote w:type="continuationSeparator" w:id="0">
    <w:p w:rsidR="006B6B14" w:rsidRDefault="006B6B1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0F3" w:rsidRDefault="00E640F3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B14" w:rsidRDefault="006B6B14">
      <w:pPr>
        <w:rPr>
          <w:rFonts w:hint="default"/>
        </w:rPr>
      </w:pPr>
      <w:r>
        <w:separator/>
      </w:r>
    </w:p>
  </w:footnote>
  <w:footnote w:type="continuationSeparator" w:id="0">
    <w:p w:rsidR="006B6B14" w:rsidRDefault="006B6B14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0F3" w:rsidRDefault="00E640F3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40F3"/>
    <w:rsid w:val="00091D2E"/>
    <w:rsid w:val="001D6CE4"/>
    <w:rsid w:val="001E0E07"/>
    <w:rsid w:val="00241BE2"/>
    <w:rsid w:val="00360F22"/>
    <w:rsid w:val="005E5FDE"/>
    <w:rsid w:val="00615C34"/>
    <w:rsid w:val="006B6B14"/>
    <w:rsid w:val="00772924"/>
    <w:rsid w:val="008B4178"/>
    <w:rsid w:val="009B02AE"/>
    <w:rsid w:val="00A257C0"/>
    <w:rsid w:val="00BC0285"/>
    <w:rsid w:val="00D40A19"/>
    <w:rsid w:val="00E640F3"/>
    <w:rsid w:val="00EC2A41"/>
    <w:rsid w:val="00EF3A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74965D-B2D4-437E-8304-AE1FFCDD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F3A29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F3A29"/>
    <w:rPr>
      <w:u w:val="single"/>
    </w:rPr>
  </w:style>
  <w:style w:type="table" w:customStyle="1" w:styleId="TableNormal">
    <w:name w:val="Table Normal"/>
    <w:rsid w:val="00EF3A2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4">
    <w:name w:val="删除线"/>
    <w:rsid w:val="00615C34"/>
    <w:rPr>
      <w:strike/>
      <w:dstrike w:val="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7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168</Words>
  <Characters>959</Characters>
  <Application>Microsoft Office Word</Application>
  <DocSecurity>0</DocSecurity>
  <Lines>7</Lines>
  <Paragraphs>2</Paragraphs>
  <ScaleCrop>false</ScaleCrop>
  <Company>Microsoft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Qilong Yin (尹旗龙)</cp:lastModifiedBy>
  <cp:revision>9</cp:revision>
  <dcterms:created xsi:type="dcterms:W3CDTF">2016-10-18T00:57:00Z</dcterms:created>
  <dcterms:modified xsi:type="dcterms:W3CDTF">2016-10-19T01:09:00Z</dcterms:modified>
</cp:coreProperties>
</file>